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51" w:rsidRDefault="005B2751">
      <w:pPr>
        <w:rPr>
          <w:rFonts w:hint="eastAsia"/>
        </w:rPr>
      </w:pPr>
    </w:p>
    <w:p w:rsidR="00D23854" w:rsidRDefault="00D23854">
      <w:pPr>
        <w:rPr>
          <w:rFonts w:hint="eastAsia"/>
        </w:rPr>
      </w:pPr>
    </w:p>
    <w:p w:rsidR="00D23854" w:rsidRDefault="00D23854">
      <w:pPr>
        <w:rPr>
          <w:rFonts w:hint="eastAsia"/>
        </w:rPr>
      </w:pPr>
    </w:p>
    <w:p w:rsidR="00D23854" w:rsidRPr="00D23854" w:rsidRDefault="00D23854" w:rsidP="00D23854">
      <w:pPr>
        <w:widowControl/>
        <w:jc w:val="left"/>
        <w:rPr>
          <w:rFonts w:ascii="Helvetica" w:eastAsia="宋体" w:hAnsi="Helvetica" w:cs="Helvetica"/>
          <w:color w:val="444444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225425" cy="839470"/>
            <wp:effectExtent l="0" t="0" r="3175" b="0"/>
            <wp:docPr id="12" name="图片 12" descr="http://bdimg.share.baidu.com/static/images/r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r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hd w:val="clear" w:color="auto" w:fill="F7F7F7"/>
        <w:spacing w:line="3120" w:lineRule="atLeast"/>
        <w:jc w:val="left"/>
        <w:rPr>
          <w:rFonts w:ascii="宋体" w:eastAsia="宋体" w:hAnsi="宋体" w:cs="宋体"/>
          <w:b/>
          <w:bCs/>
          <w:color w:val="FFFFFF"/>
          <w:kern w:val="0"/>
          <w:sz w:val="27"/>
          <w:szCs w:val="27"/>
        </w:rPr>
      </w:pPr>
      <w:hyperlink r:id="rId7" w:tooltip="重装系统网-" w:history="1">
        <w:r w:rsidRPr="00D23854">
          <w:rPr>
            <w:rFonts w:ascii="宋体" w:eastAsia="宋体" w:hAnsi="宋体" w:cs="宋体"/>
            <w:b/>
            <w:bCs/>
            <w:color w:val="FFFFFF"/>
            <w:kern w:val="0"/>
            <w:sz w:val="27"/>
            <w:szCs w:val="27"/>
            <w:u w:val="single"/>
          </w:rPr>
          <w:t>重装系统网</w:t>
        </w:r>
      </w:hyperlink>
    </w:p>
    <w:p w:rsidR="00D23854" w:rsidRPr="00D23854" w:rsidRDefault="00D23854" w:rsidP="00D23854">
      <w:pPr>
        <w:widowControl/>
        <w:numPr>
          <w:ilvl w:val="0"/>
          <w:numId w:val="1"/>
        </w:numPr>
        <w:shd w:val="clear" w:color="auto" w:fill="4A4A4A"/>
        <w:spacing w:before="100" w:beforeAutospacing="1" w:after="100" w:afterAutospacing="1" w:line="540" w:lineRule="atLeast"/>
        <w:ind w:left="0" w:right="165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D23854">
          <w:rPr>
            <w:rFonts w:ascii="宋体" w:eastAsia="宋体" w:hAnsi="宋体" w:cs="宋体"/>
            <w:color w:val="EEEEEE"/>
            <w:kern w:val="0"/>
            <w:szCs w:val="21"/>
            <w:u w:val="single"/>
          </w:rPr>
          <w:t>GPT分区改MBR分区视频教程。</w:t>
        </w:r>
      </w:hyperlink>
    </w:p>
    <w:p w:rsidR="00D23854" w:rsidRPr="00D23854" w:rsidRDefault="00D23854" w:rsidP="00D23854">
      <w:pPr>
        <w:widowControl/>
        <w:numPr>
          <w:ilvl w:val="0"/>
          <w:numId w:val="1"/>
        </w:numPr>
        <w:shd w:val="clear" w:color="auto" w:fill="4A4A4A"/>
        <w:spacing w:before="100" w:beforeAutospacing="1" w:after="100" w:afterAutospacing="1" w:line="540" w:lineRule="atLeast"/>
        <w:ind w:left="0" w:right="165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D23854">
          <w:rPr>
            <w:rFonts w:ascii="宋体" w:eastAsia="宋体" w:hAnsi="宋体" w:cs="宋体"/>
            <w:color w:val="EEEEEE"/>
            <w:kern w:val="0"/>
            <w:szCs w:val="21"/>
            <w:u w:val="single"/>
          </w:rPr>
          <w:t>Win7教程</w:t>
        </w:r>
      </w:hyperlink>
    </w:p>
    <w:p w:rsidR="00D23854" w:rsidRPr="00D23854" w:rsidRDefault="00D23854" w:rsidP="00D23854">
      <w:pPr>
        <w:widowControl/>
        <w:numPr>
          <w:ilvl w:val="0"/>
          <w:numId w:val="1"/>
        </w:numPr>
        <w:shd w:val="clear" w:color="auto" w:fill="4A4A4A"/>
        <w:spacing w:before="100" w:beforeAutospacing="1" w:after="100" w:afterAutospacing="1" w:line="540" w:lineRule="atLeast"/>
        <w:ind w:left="0" w:right="165"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D23854">
          <w:rPr>
            <w:rFonts w:ascii="宋体" w:eastAsia="宋体" w:hAnsi="宋体" w:cs="宋体"/>
            <w:color w:val="EEEEEE"/>
            <w:kern w:val="0"/>
            <w:szCs w:val="21"/>
            <w:u w:val="single"/>
          </w:rPr>
          <w:t>XP教程</w:t>
        </w:r>
      </w:hyperlink>
    </w:p>
    <w:p w:rsidR="00D23854" w:rsidRPr="00D23854" w:rsidRDefault="00D23854" w:rsidP="00D23854">
      <w:pPr>
        <w:widowControl/>
        <w:numPr>
          <w:ilvl w:val="0"/>
          <w:numId w:val="1"/>
        </w:numPr>
        <w:shd w:val="clear" w:color="auto" w:fill="4A4A4A"/>
        <w:spacing w:before="100" w:beforeAutospacing="1" w:after="100" w:afterAutospacing="1" w:line="540" w:lineRule="atLeast"/>
        <w:ind w:left="0" w:right="165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D23854">
          <w:rPr>
            <w:rFonts w:ascii="宋体" w:eastAsia="宋体" w:hAnsi="宋体" w:cs="宋体"/>
            <w:color w:val="EEEEEE"/>
            <w:kern w:val="0"/>
            <w:szCs w:val="21"/>
            <w:u w:val="single"/>
          </w:rPr>
          <w:t>关于我们</w:t>
        </w:r>
      </w:hyperlink>
    </w:p>
    <w:p w:rsidR="00D23854" w:rsidRPr="00D23854" w:rsidRDefault="00D23854" w:rsidP="00D23854">
      <w:pPr>
        <w:widowControl/>
        <w:numPr>
          <w:ilvl w:val="0"/>
          <w:numId w:val="1"/>
        </w:numPr>
        <w:shd w:val="clear" w:color="auto" w:fill="4A4A4A"/>
        <w:spacing w:before="100" w:beforeAutospacing="1" w:after="100" w:afterAutospacing="1" w:line="540" w:lineRule="atLeast"/>
        <w:ind w:left="0" w:right="165"/>
        <w:jc w:val="left"/>
        <w:rPr>
          <w:rFonts w:ascii="宋体" w:eastAsia="宋体" w:hAnsi="宋体" w:cs="宋体"/>
          <w:kern w:val="0"/>
          <w:szCs w:val="21"/>
        </w:rPr>
      </w:pPr>
      <w:hyperlink r:id="rId12" w:history="1">
        <w:r w:rsidRPr="00D23854">
          <w:rPr>
            <w:rFonts w:ascii="宋体" w:eastAsia="宋体" w:hAnsi="宋体" w:cs="宋体"/>
            <w:color w:val="EEEEEE"/>
            <w:kern w:val="0"/>
            <w:szCs w:val="21"/>
            <w:u w:val="single"/>
          </w:rPr>
          <w:t>友情链接</w:t>
        </w:r>
      </w:hyperlink>
    </w:p>
    <w:p w:rsidR="00D23854" w:rsidRPr="00D23854" w:rsidRDefault="00D23854" w:rsidP="00D23854">
      <w:pPr>
        <w:widowControl/>
        <w:numPr>
          <w:ilvl w:val="0"/>
          <w:numId w:val="1"/>
        </w:numPr>
        <w:shd w:val="clear" w:color="auto" w:fill="4A4A4A"/>
        <w:spacing w:before="100" w:beforeAutospacing="1" w:after="100" w:afterAutospacing="1" w:line="540" w:lineRule="atLeast"/>
        <w:ind w:left="0" w:right="165"/>
        <w:jc w:val="left"/>
        <w:rPr>
          <w:rFonts w:ascii="宋体" w:eastAsia="宋体" w:hAnsi="宋体" w:cs="宋体"/>
          <w:kern w:val="0"/>
          <w:szCs w:val="21"/>
        </w:rPr>
      </w:pPr>
      <w:hyperlink r:id="rId13" w:history="1">
        <w:r w:rsidRPr="00D23854">
          <w:rPr>
            <w:rFonts w:ascii="宋体" w:eastAsia="宋体" w:hAnsi="宋体" w:cs="宋体"/>
            <w:color w:val="EEEEEE"/>
            <w:kern w:val="0"/>
            <w:szCs w:val="21"/>
            <w:u w:val="single"/>
          </w:rPr>
          <w:t>如何用U盘安装系统XP/Win7</w:t>
        </w:r>
      </w:hyperlink>
    </w:p>
    <w:p w:rsidR="00D23854" w:rsidRPr="00D23854" w:rsidRDefault="00D23854" w:rsidP="00D2385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385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3854" w:rsidRPr="00D23854" w:rsidRDefault="00D23854" w:rsidP="00D23854">
      <w:pPr>
        <w:widowControl/>
        <w:shd w:val="clear" w:color="auto" w:fill="4A4A4A"/>
        <w:ind w:righ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854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61.25pt;height:18.25pt" o:ole="">
            <v:imagedata r:id="rId14" o:title=""/>
          </v:shape>
          <w:control r:id="rId15" w:name="DefaultOcxName" w:shapeid="_x0000_i1057"/>
        </w:object>
      </w:r>
      <w:r w:rsidRPr="00D23854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56" type="#_x0000_t75" style="width:29pt;height:20.4pt" o:ole="">
            <v:imagedata r:id="rId16" o:title=""/>
          </v:shape>
          <w:control r:id="rId17" w:name="DefaultOcxName1" w:shapeid="_x0000_i1056"/>
        </w:object>
      </w:r>
    </w:p>
    <w:p w:rsidR="00D23854" w:rsidRPr="00D23854" w:rsidRDefault="00D23854" w:rsidP="00D2385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385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3854" w:rsidRPr="00D23854" w:rsidRDefault="00D23854" w:rsidP="00D23854">
      <w:pPr>
        <w:widowControl/>
        <w:shd w:val="clear" w:color="auto" w:fill="4A4A4A"/>
        <w:jc w:val="left"/>
        <w:textAlignment w:val="center"/>
        <w:rPr>
          <w:rFonts w:ascii="宋体" w:eastAsia="宋体" w:hAnsi="宋体" w:cs="宋体"/>
          <w:kern w:val="0"/>
          <w:sz w:val="2"/>
          <w:szCs w:val="2"/>
        </w:rPr>
      </w:pPr>
      <w:r w:rsidRPr="00D23854">
        <w:rPr>
          <w:rFonts w:ascii="宋体" w:eastAsia="宋体" w:hAnsi="宋体" w:cs="宋体"/>
          <w:kern w:val="0"/>
          <w:sz w:val="2"/>
          <w:szCs w:val="2"/>
        </w:rPr>
        <w:t>订阅</w:t>
      </w:r>
    </w:p>
    <w:p w:rsidR="00D23854" w:rsidRPr="00D23854" w:rsidRDefault="00D23854" w:rsidP="00D23854">
      <w:pPr>
        <w:widowControl/>
        <w:shd w:val="clear" w:color="auto" w:fill="F7F7F7"/>
        <w:spacing w:line="33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23854">
        <w:rPr>
          <w:rFonts w:ascii="宋体" w:eastAsia="宋体" w:hAnsi="宋体" w:cs="宋体"/>
          <w:b/>
          <w:bCs/>
          <w:color w:val="56AF45"/>
          <w:kern w:val="0"/>
          <w:sz w:val="24"/>
          <w:szCs w:val="24"/>
        </w:rPr>
        <w:t>最新消息：</w:t>
      </w:r>
      <w:r w:rsidRPr="00D23854">
        <w:rPr>
          <w:rFonts w:ascii="宋体" w:eastAsia="宋体" w:hAnsi="宋体" w:cs="宋体"/>
          <w:color w:val="666666"/>
          <w:kern w:val="0"/>
          <w:sz w:val="24"/>
          <w:szCs w:val="24"/>
        </w:rPr>
        <w:t>【组图】怎样用U盘装系统步骤详细教程（XP/Win7 适合新手）,教程地址：</w:t>
      </w:r>
      <w:r w:rsidRPr="00D23854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Pr="00D23854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"http://www.chongzhuangxitong.com/upan" </w:instrText>
      </w:r>
      <w:r w:rsidRPr="00D23854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Pr="00D23854">
        <w:rPr>
          <w:rFonts w:ascii="宋体" w:eastAsia="宋体" w:hAnsi="宋体" w:cs="宋体"/>
          <w:color w:val="428BD1"/>
          <w:kern w:val="0"/>
          <w:sz w:val="24"/>
          <w:szCs w:val="24"/>
          <w:u w:val="single"/>
        </w:rPr>
        <w:t>http://www.chongzhuangxitong.com/upan</w:t>
      </w:r>
      <w:r w:rsidRPr="00D23854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</w:p>
    <w:p w:rsidR="00D23854" w:rsidRPr="00D23854" w:rsidRDefault="00D23854" w:rsidP="00D23854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hyperlink r:id="rId18" w:history="1">
        <w:r w:rsidRPr="00D23854">
          <w:rPr>
            <w:rFonts w:ascii="inherit" w:eastAsia="宋体" w:hAnsi="inherit" w:cs="宋体"/>
            <w:color w:val="444444"/>
            <w:kern w:val="36"/>
            <w:sz w:val="30"/>
            <w:szCs w:val="30"/>
            <w:u w:val="single"/>
          </w:rPr>
          <w:t>联想</w:t>
        </w:r>
        <w:r w:rsidRPr="00D23854">
          <w:rPr>
            <w:rFonts w:ascii="inherit" w:eastAsia="宋体" w:hAnsi="inherit" w:cs="宋体"/>
            <w:color w:val="444444"/>
            <w:kern w:val="36"/>
            <w:sz w:val="30"/>
            <w:szCs w:val="30"/>
            <w:u w:val="single"/>
          </w:rPr>
          <w:t xml:space="preserve">ThinkPad E580 </w:t>
        </w:r>
        <w:r w:rsidRPr="00D23854">
          <w:rPr>
            <w:rFonts w:ascii="inherit" w:eastAsia="宋体" w:hAnsi="inherit" w:cs="宋体"/>
            <w:color w:val="444444"/>
            <w:kern w:val="36"/>
            <w:sz w:val="30"/>
            <w:szCs w:val="30"/>
            <w:u w:val="single"/>
          </w:rPr>
          <w:t>设置</w:t>
        </w:r>
        <w:r w:rsidRPr="00D23854">
          <w:rPr>
            <w:rFonts w:ascii="inherit" w:eastAsia="宋体" w:hAnsi="inherit" w:cs="宋体"/>
            <w:color w:val="444444"/>
            <w:kern w:val="36"/>
            <w:sz w:val="30"/>
            <w:szCs w:val="30"/>
            <w:u w:val="single"/>
          </w:rPr>
          <w:t>U</w:t>
        </w:r>
        <w:r w:rsidRPr="00D23854">
          <w:rPr>
            <w:rFonts w:ascii="inherit" w:eastAsia="宋体" w:hAnsi="inherit" w:cs="宋体"/>
            <w:color w:val="444444"/>
            <w:kern w:val="36"/>
            <w:sz w:val="30"/>
            <w:szCs w:val="30"/>
            <w:u w:val="single"/>
          </w:rPr>
          <w:t>盘启动教程，重装系统</w:t>
        </w:r>
      </w:hyperlink>
    </w:p>
    <w:p w:rsidR="00D23854" w:rsidRPr="00D23854" w:rsidRDefault="00D23854" w:rsidP="00D23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 Thinkpad</w:t>
        </w:r>
      </w:hyperlink>
      <w:r w:rsidRPr="00D23854">
        <w:rPr>
          <w:rFonts w:ascii="宋体" w:eastAsia="宋体" w:hAnsi="宋体" w:cs="宋体"/>
          <w:kern w:val="0"/>
          <w:sz w:val="24"/>
          <w:szCs w:val="24"/>
        </w:rPr>
        <w:t> </w:t>
      </w:r>
      <w:r w:rsidRPr="00D23854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20" w:history="1"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admin</w:t>
        </w:r>
      </w:hyperlink>
      <w:r w:rsidRPr="00D23854">
        <w:rPr>
          <w:rFonts w:ascii="宋体" w:eastAsia="宋体" w:hAnsi="宋体" w:cs="宋体"/>
          <w:kern w:val="0"/>
          <w:sz w:val="24"/>
          <w:szCs w:val="24"/>
        </w:rPr>
        <w:t>  2018-10-25 </w:t>
      </w:r>
      <w:r w:rsidRPr="00D23854">
        <w:rPr>
          <w:rFonts w:ascii="宋体" w:eastAsia="宋体" w:hAnsi="宋体" w:cs="宋体"/>
          <w:color w:val="999999"/>
          <w:kern w:val="0"/>
          <w:sz w:val="24"/>
          <w:szCs w:val="24"/>
        </w:rPr>
        <w:t> 17452浏览</w:t>
      </w:r>
      <w:r w:rsidRPr="00D23854">
        <w:rPr>
          <w:rFonts w:ascii="宋体" w:eastAsia="宋体" w:hAnsi="宋体" w:cs="宋体"/>
          <w:kern w:val="0"/>
          <w:sz w:val="24"/>
          <w:szCs w:val="24"/>
        </w:rPr>
        <w:t> </w:t>
      </w:r>
      <w:r w:rsidRPr="00D23854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21" w:anchor="respond" w:history="1"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0评论</w:t>
        </w:r>
      </w:hyperlink>
    </w:p>
    <w:p w:rsidR="00D23854" w:rsidRPr="00D23854" w:rsidRDefault="00D23854" w:rsidP="00D23854">
      <w:pPr>
        <w:widowControl/>
        <w:jc w:val="center"/>
        <w:rPr>
          <w:ins w:id="0" w:author="Unknown"/>
          <w:rFonts w:ascii="宋体" w:eastAsia="宋体" w:hAnsi="宋体" w:cs="宋体"/>
          <w:kern w:val="0"/>
          <w:sz w:val="24"/>
          <w:szCs w:val="24"/>
        </w:rPr>
      </w:pPr>
    </w:p>
    <w:p w:rsidR="00D23854" w:rsidRPr="00D23854" w:rsidRDefault="00D23854" w:rsidP="00D23854">
      <w:pPr>
        <w:widowControl/>
        <w:spacing w:after="225"/>
        <w:jc w:val="left"/>
        <w:rPr>
          <w:ins w:id="1" w:author="Unknown"/>
          <w:rFonts w:ascii="宋体" w:eastAsia="宋体" w:hAnsi="宋体" w:cs="宋体"/>
          <w:kern w:val="0"/>
          <w:sz w:val="19"/>
          <w:szCs w:val="19"/>
        </w:rPr>
      </w:pPr>
      <w:ins w:id="2" w:author="Unknown">
        <w:r w:rsidRPr="00D23854">
          <w:rPr>
            <w:rFonts w:ascii="宋体" w:eastAsia="宋体" w:hAnsi="宋体" w:cs="宋体"/>
            <w:b/>
            <w:bCs/>
            <w:color w:val="FF0000"/>
            <w:kern w:val="0"/>
            <w:sz w:val="19"/>
            <w:szCs w:val="19"/>
          </w:rPr>
          <w:t>联想ThinkPad E580笔记本装win7系统bios设置步骤（安装WIN7重要一步）、</w:t>
        </w:r>
      </w:ins>
    </w:p>
    <w:p w:rsidR="00D23854" w:rsidRPr="00D23854" w:rsidRDefault="00D23854" w:rsidP="00D23854">
      <w:pPr>
        <w:widowControl/>
        <w:spacing w:after="225"/>
        <w:jc w:val="left"/>
        <w:rPr>
          <w:ins w:id="3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7040" cy="3105150"/>
            <wp:effectExtent l="0" t="0" r="0" b="0"/>
            <wp:docPr id="11" name="图片 11" descr="http://www.chongzhuangxitong.com/wp-content/uploads/2018/10/63b5cd11728b4710ee9844dacfcec3fdfc03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ongzhuangxitong.com/wp-content/uploads/2018/10/63b5cd11728b4710ee9844dacfcec3fdfc03230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pacing w:after="225"/>
        <w:jc w:val="left"/>
        <w:rPr>
          <w:ins w:id="4" w:author="Unknown"/>
          <w:rFonts w:ascii="宋体" w:eastAsia="宋体" w:hAnsi="宋体" w:cs="宋体"/>
          <w:kern w:val="0"/>
          <w:sz w:val="24"/>
          <w:szCs w:val="24"/>
        </w:rPr>
      </w:pPr>
      <w:ins w:id="5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1、重启笔记本按F12，按TAB键切换栏目到</w:t>
        </w:r>
        <w:proofErr w:type="gram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”</w:t>
        </w:r>
        <w:proofErr w:type="gram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>App Menu</w:t>
        </w:r>
        <w:proofErr w:type="gram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”</w:t>
        </w:r>
        <w:proofErr w:type="gram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>，然后选择</w:t>
        </w:r>
        <w:proofErr w:type="gram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”</w:t>
        </w:r>
        <w:proofErr w:type="gram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>setup</w:t>
        </w:r>
        <w:proofErr w:type="gram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”</w:t>
        </w:r>
        <w:proofErr w:type="gram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>进入BIOS设置，或是看到</w:t>
        </w:r>
        <w:proofErr w:type="spell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lenovo</w:t>
        </w:r>
        <w:proofErr w:type="spell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>或ThinkPad标识后多次按Enter回车，听到报警声后等待下一画面，然后按F1或</w:t>
        </w:r>
        <w:proofErr w:type="spell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Fn</w:t>
        </w:r>
        <w:proofErr w:type="spell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>+ F1进入BIOS主界面。如下图所示；</w:t>
        </w:r>
      </w:ins>
    </w:p>
    <w:p w:rsidR="00D23854" w:rsidRPr="00D23854" w:rsidRDefault="00D23854" w:rsidP="00D23854">
      <w:pPr>
        <w:widowControl/>
        <w:spacing w:after="225"/>
        <w:jc w:val="center"/>
        <w:rPr>
          <w:ins w:id="6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7460" cy="2156460"/>
            <wp:effectExtent l="0" t="0" r="2540" b="0"/>
            <wp:docPr id="10" name="图片 10" descr="进入B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进入BIO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pacing w:after="225"/>
        <w:jc w:val="left"/>
        <w:rPr>
          <w:ins w:id="7" w:author="Unknown"/>
          <w:rFonts w:ascii="宋体" w:eastAsia="宋体" w:hAnsi="宋体" w:cs="宋体"/>
          <w:kern w:val="0"/>
          <w:sz w:val="24"/>
          <w:szCs w:val="24"/>
        </w:rPr>
      </w:pPr>
      <w:ins w:id="8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1、按→方向键移动到Security，将secure boot改成disabled，关闭安全启动，如下图所示；</w:t>
        </w:r>
      </w:ins>
    </w:p>
    <w:p w:rsidR="00D23854" w:rsidRPr="00D23854" w:rsidRDefault="00D23854" w:rsidP="00D23854">
      <w:pPr>
        <w:widowControl/>
        <w:spacing w:after="225"/>
        <w:jc w:val="center"/>
        <w:rPr>
          <w:ins w:id="9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03775" cy="3609975"/>
            <wp:effectExtent l="0" t="0" r="0" b="9525"/>
            <wp:docPr id="9" name="图片 9" descr="关闭安全启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关闭安全启动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pacing w:after="225"/>
        <w:jc w:val="left"/>
        <w:rPr>
          <w:ins w:id="10" w:author="Unknown"/>
          <w:rFonts w:ascii="宋体" w:eastAsia="宋体" w:hAnsi="宋体" w:cs="宋体"/>
          <w:kern w:val="0"/>
          <w:sz w:val="24"/>
          <w:szCs w:val="24"/>
        </w:rPr>
      </w:pPr>
      <w:ins w:id="11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2、选择startup,在UEFI/</w:t>
        </w:r>
        <w:proofErr w:type="spellStart"/>
        <w:r w:rsidRPr="00D23854">
          <w:rPr>
            <w:rFonts w:ascii="宋体" w:eastAsia="宋体" w:hAnsi="宋体" w:cs="宋体"/>
            <w:kern w:val="0"/>
            <w:sz w:val="24"/>
            <w:szCs w:val="24"/>
          </w:rPr>
          <w:t>legac</w:t>
        </w:r>
        <w:proofErr w:type="spellEnd"/>
        <w:r w:rsidRPr="00D23854">
          <w:rPr>
            <w:rFonts w:ascii="宋体" w:eastAsia="宋体" w:hAnsi="宋体" w:cs="宋体"/>
            <w:kern w:val="0"/>
            <w:sz w:val="24"/>
            <w:szCs w:val="24"/>
          </w:rPr>
          <w:t xml:space="preserve"> boot priority下，设置为Legacy First(传统模式优先)。</w:t>
        </w:r>
      </w:ins>
    </w:p>
    <w:p w:rsidR="00D23854" w:rsidRPr="00D23854" w:rsidRDefault="00D23854" w:rsidP="00D23854">
      <w:pPr>
        <w:widowControl/>
        <w:spacing w:after="225"/>
        <w:jc w:val="center"/>
        <w:rPr>
          <w:ins w:id="12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3775" cy="3609975"/>
            <wp:effectExtent l="0" t="0" r="0" b="9525"/>
            <wp:docPr id="8" name="图片 8" descr="更改为传统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更改为传统模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pacing w:after="225"/>
        <w:jc w:val="left"/>
        <w:rPr>
          <w:ins w:id="13" w:author="Unknown"/>
          <w:rFonts w:ascii="宋体" w:eastAsia="宋体" w:hAnsi="宋体" w:cs="宋体"/>
          <w:kern w:val="0"/>
          <w:sz w:val="24"/>
          <w:szCs w:val="24"/>
        </w:rPr>
      </w:pPr>
      <w:ins w:id="14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3、在Restart下，选择OS Optimized Defaults回车，改成Disabled或Other OS，接着选择Load Setup Defaults回车进行加载,然后按F10保存设置。</w:t>
        </w:r>
      </w:ins>
    </w:p>
    <w:p w:rsidR="00D23854" w:rsidRPr="00D23854" w:rsidRDefault="00D23854" w:rsidP="00D23854">
      <w:pPr>
        <w:widowControl/>
        <w:spacing w:after="225"/>
        <w:jc w:val="center"/>
        <w:rPr>
          <w:ins w:id="15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90440" cy="2736215"/>
            <wp:effectExtent l="0" t="0" r="0" b="6985"/>
            <wp:docPr id="7" name="图片 7" descr="关闭OS Optimized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关闭OS Optimized Default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pacing w:after="225"/>
        <w:jc w:val="left"/>
        <w:rPr>
          <w:ins w:id="16" w:author="Unknown"/>
          <w:rFonts w:ascii="宋体" w:eastAsia="宋体" w:hAnsi="宋体" w:cs="宋体"/>
          <w:kern w:val="0"/>
          <w:sz w:val="24"/>
          <w:szCs w:val="24"/>
        </w:rPr>
      </w:pPr>
      <w:ins w:id="17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4、保存设置后自动重启进入LOGO画面时，一直按F12，选择U盘启动，如下图所示；</w:t>
        </w:r>
      </w:ins>
    </w:p>
    <w:p w:rsidR="00D23854" w:rsidRPr="00D23854" w:rsidRDefault="00D23854" w:rsidP="00D23854">
      <w:pPr>
        <w:widowControl/>
        <w:spacing w:after="225"/>
        <w:jc w:val="center"/>
        <w:rPr>
          <w:ins w:id="18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3775" cy="3609975"/>
            <wp:effectExtent l="0" t="0" r="0" b="9525"/>
            <wp:docPr id="6" name="图片 6" descr="联想笔记本设置U盘引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联想笔记本设置U盘引导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pacing w:after="225"/>
        <w:jc w:val="left"/>
        <w:rPr>
          <w:ins w:id="19" w:author="Unknown"/>
          <w:rFonts w:ascii="宋体" w:eastAsia="宋体" w:hAnsi="宋体" w:cs="宋体"/>
          <w:kern w:val="0"/>
          <w:sz w:val="24"/>
          <w:szCs w:val="24"/>
        </w:rPr>
      </w:pPr>
      <w:ins w:id="20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转载请注明：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重装系统网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t> » 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"http://www.chongzhuangxitong.com/20181025/1278.html"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联想ThinkPad E580 设置U盘启动教程，重装系统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tbl>
      <w:tblPr>
        <w:tblW w:w="13635" w:type="dxa"/>
        <w:jc w:val="center"/>
        <w:tblBorders>
          <w:top w:val="single" w:sz="6" w:space="0" w:color="DDDDDD"/>
          <w:lef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7"/>
        <w:gridCol w:w="6818"/>
      </w:tblGrid>
      <w:tr w:rsidR="00D23854" w:rsidRPr="00D23854" w:rsidTr="00D23854">
        <w:trPr>
          <w:jc w:val="center"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3854" w:rsidRPr="00D23854" w:rsidRDefault="00D23854" w:rsidP="00D23854">
            <w:pPr>
              <w:widowControl/>
              <w:jc w:val="left"/>
              <w:rPr>
                <w:ins w:id="21" w:author="Unknown"/>
                <w:rFonts w:ascii="宋体" w:eastAsia="宋体" w:hAnsi="宋体" w:cs="宋体"/>
                <w:kern w:val="0"/>
                <w:sz w:val="24"/>
                <w:szCs w:val="24"/>
              </w:rPr>
            </w:pPr>
            <w:ins w:id="22" w:author="Unknown">
              <w:r w:rsidRPr="00D23854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br/>
              </w:r>
            </w:ins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23854" w:rsidRPr="00D23854" w:rsidRDefault="00D23854" w:rsidP="00D23854">
            <w:pPr>
              <w:widowControl/>
              <w:jc w:val="left"/>
              <w:rPr>
                <w:ins w:id="23" w:author="Unknown"/>
                <w:rFonts w:ascii="宋体" w:eastAsia="宋体" w:hAnsi="宋体" w:cs="宋体"/>
                <w:kern w:val="0"/>
                <w:sz w:val="24"/>
                <w:szCs w:val="24"/>
              </w:rPr>
            </w:pPr>
            <w:ins w:id="24" w:author="Unknown">
              <w:r w:rsidRPr="00D23854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br/>
              </w:r>
            </w:ins>
          </w:p>
        </w:tc>
      </w:tr>
    </w:tbl>
    <w:p w:rsidR="00D23854" w:rsidRPr="00D23854" w:rsidRDefault="00D23854" w:rsidP="00D23854">
      <w:pPr>
        <w:widowControl/>
        <w:jc w:val="left"/>
        <w:rPr>
          <w:ins w:id="25" w:author="Unknown"/>
          <w:rFonts w:ascii="宋体" w:eastAsia="宋体" w:hAnsi="宋体" w:cs="宋体"/>
          <w:kern w:val="0"/>
          <w:sz w:val="24"/>
          <w:szCs w:val="24"/>
        </w:rPr>
      </w:pPr>
      <w:ins w:id="26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继续浏览有关 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"http://www.chongzhuangxitong.com/tag/bios"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EEEEEE"/>
            <w:kern w:val="0"/>
            <w:sz w:val="18"/>
            <w:szCs w:val="18"/>
            <w:u w:val="single"/>
            <w:shd w:val="clear" w:color="auto" w:fill="428BCA"/>
          </w:rPr>
          <w:t>BIOS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t> 的文章</w:t>
        </w:r>
      </w:ins>
    </w:p>
    <w:p w:rsidR="00D23854" w:rsidRPr="00D23854" w:rsidRDefault="00D23854" w:rsidP="00D23854">
      <w:pPr>
        <w:widowControl/>
        <w:spacing w:line="210" w:lineRule="atLeast"/>
        <w:jc w:val="left"/>
        <w:rPr>
          <w:ins w:id="27" w:author="Unknown"/>
          <w:rFonts w:ascii="宋体" w:eastAsia="宋体" w:hAnsi="宋体" w:cs="宋体"/>
          <w:kern w:val="0"/>
          <w:sz w:val="18"/>
          <w:szCs w:val="18"/>
        </w:rPr>
      </w:pPr>
      <w:ins w:id="28" w:author="Unknown">
        <w:r w:rsidRPr="00D23854">
          <w:rPr>
            <w:rFonts w:ascii="宋体" w:eastAsia="宋体" w:hAnsi="宋体" w:cs="宋体"/>
            <w:kern w:val="0"/>
            <w:sz w:val="18"/>
            <w:szCs w:val="18"/>
          </w:rPr>
          <w:t>分享此文到：</w:t>
        </w:r>
        <w:r w:rsidRPr="00D23854">
          <w:rPr>
            <w:rFonts w:ascii="宋体" w:eastAsia="宋体" w:hAnsi="宋体" w:cs="宋体" w:hint="eastAsia"/>
            <w:kern w:val="0"/>
            <w:sz w:val="18"/>
            <w:szCs w:val="18"/>
          </w:rPr>
          <w:t>更多</w: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instrText xml:space="preserve"> HYPERLINK "http://www.chongzhuangxitong.com/20181025/1278.html" \o "累计分享0次" </w:instrTex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separate"/>
        </w:r>
        <w:r w:rsidRPr="00D23854">
          <w:rPr>
            <w:rFonts w:ascii="宋体" w:eastAsia="宋体" w:hAnsi="宋体" w:cs="宋体"/>
            <w:color w:val="454545"/>
            <w:kern w:val="0"/>
            <w:sz w:val="18"/>
            <w:szCs w:val="18"/>
            <w:u w:val="single"/>
          </w:rPr>
          <w:t>0</w: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end"/>
        </w:r>
      </w:ins>
    </w:p>
    <w:p w:rsidR="00D23854" w:rsidRPr="00D23854" w:rsidRDefault="00D23854" w:rsidP="00D23854">
      <w:pPr>
        <w:widowControl/>
        <w:jc w:val="left"/>
        <w:rPr>
          <w:ins w:id="29" w:author="Unknown"/>
          <w:rFonts w:ascii="宋体" w:eastAsia="宋体" w:hAnsi="宋体" w:cs="宋体"/>
          <w:kern w:val="0"/>
          <w:sz w:val="24"/>
          <w:szCs w:val="24"/>
        </w:rPr>
      </w:pPr>
      <w:ins w:id="30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上一篇 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"http://www.chongzhuangxitong.com/20181025/1192.html"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惠普PAVILION 15 BIOS设置U盘启动教程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"http://www.chongzhuangxitong.com/20181025/1420.html"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C388A硒鼓手动添加墨粉详细图文教程。适用HP1007/1008/M1136等打印机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t> 下一篇</w:t>
        </w:r>
      </w:ins>
    </w:p>
    <w:p w:rsidR="00D23854" w:rsidRPr="00D23854" w:rsidRDefault="00D23854" w:rsidP="00D23854">
      <w:pPr>
        <w:widowControl/>
        <w:pBdr>
          <w:bottom w:val="dotted" w:sz="6" w:space="8" w:color="E4E4E4"/>
        </w:pBdr>
        <w:shd w:val="clear" w:color="auto" w:fill="FFFFFF"/>
        <w:spacing w:before="75" w:line="225" w:lineRule="atLeast"/>
        <w:jc w:val="left"/>
        <w:outlineLvl w:val="2"/>
        <w:rPr>
          <w:ins w:id="31" w:author="Unknown"/>
          <w:rFonts w:ascii="inherit" w:eastAsia="宋体" w:hAnsi="inherit" w:cs="宋体"/>
          <w:kern w:val="0"/>
          <w:sz w:val="23"/>
          <w:szCs w:val="23"/>
        </w:rPr>
      </w:pPr>
      <w:ins w:id="32" w:author="Unknown">
        <w:r w:rsidRPr="00D23854">
          <w:rPr>
            <w:rFonts w:ascii="inherit" w:eastAsia="宋体" w:hAnsi="inherit" w:cs="宋体"/>
            <w:kern w:val="0"/>
            <w:sz w:val="23"/>
            <w:szCs w:val="23"/>
          </w:rPr>
          <w:t>与本文相关的文章</w:t>
        </w:r>
      </w:ins>
    </w:p>
    <w:p w:rsidR="00D23854" w:rsidRPr="00D23854" w:rsidRDefault="00D23854" w:rsidP="00D238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5"/>
        <w:jc w:val="left"/>
        <w:rPr>
          <w:ins w:id="33" w:author="Unknown"/>
          <w:rFonts w:ascii="宋体" w:eastAsia="宋体" w:hAnsi="宋体" w:cs="宋体"/>
          <w:kern w:val="0"/>
          <w:sz w:val="18"/>
          <w:szCs w:val="18"/>
        </w:rPr>
      </w:pPr>
      <w:ins w:id="34" w:author="Unknown"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instrText xml:space="preserve"> HYPERLINK "http://www.chongzhuangxitong.com/20190311/2220.html" </w:instrTex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separate"/>
        </w:r>
      </w:ins>
      <w:r>
        <w:rPr>
          <w:rFonts w:ascii="宋体" w:eastAsia="宋体" w:hAnsi="宋体" w:cs="宋体"/>
          <w:noProof/>
          <w:color w:val="428BD1"/>
          <w:kern w:val="0"/>
          <w:sz w:val="18"/>
          <w:szCs w:val="18"/>
        </w:rPr>
        <w:drawing>
          <wp:inline distT="0" distB="0" distL="0" distR="0">
            <wp:extent cx="5677535" cy="2886710"/>
            <wp:effectExtent l="0" t="0" r="0" b="8890"/>
            <wp:docPr id="5" name="图片 5" descr="东芝笔记本U盘重装系统BIOS设置教程（适合8代cpu系列型号 Z30-C,R30-C等）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东芝笔记本U盘重装系统BIOS设置教程（适合8代cpu系列型号 Z30-C,R30-C等）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5" w:author="Unknown"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</w:rPr>
          <w:br/>
        </w:r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  <w:u w:val="single"/>
          </w:rPr>
          <w:t>东芝笔记本U</w:t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  <w:u w:val="single"/>
          </w:rPr>
          <w:t>盘重装</w:t>
        </w:r>
        <w:proofErr w:type="gramEnd"/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  <w:u w:val="single"/>
          </w:rPr>
          <w:t>系统BIOS设置教程（适合8代cpu系列型号 Z30-C,R30-C等）</w: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5"/>
        <w:jc w:val="left"/>
        <w:rPr>
          <w:ins w:id="36" w:author="Unknown"/>
          <w:rFonts w:ascii="宋体" w:eastAsia="宋体" w:hAnsi="宋体" w:cs="宋体"/>
          <w:kern w:val="0"/>
          <w:sz w:val="18"/>
          <w:szCs w:val="18"/>
        </w:rPr>
      </w:pPr>
      <w:ins w:id="37" w:author="Unknown"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instrText xml:space="preserve"> HYPERLINK "http://www.chongzhuangxitong.com/20190108/2058.html" </w:instrTex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separate"/>
        </w:r>
      </w:ins>
      <w:r>
        <w:rPr>
          <w:rFonts w:ascii="宋体" w:eastAsia="宋体" w:hAnsi="宋体" w:cs="宋体"/>
          <w:noProof/>
          <w:color w:val="428BD1"/>
          <w:kern w:val="0"/>
          <w:sz w:val="18"/>
          <w:szCs w:val="18"/>
        </w:rPr>
        <w:drawing>
          <wp:inline distT="0" distB="0" distL="0" distR="0">
            <wp:extent cx="2094865" cy="1426210"/>
            <wp:effectExtent l="0" t="0" r="635" b="2540"/>
            <wp:docPr id="4" name="图片 4" descr="戴尔3567-r1525b笔记本怎么用U盘启动装系统？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戴尔3567-r1525b笔记本怎么用U盘启动装系统？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8" w:author="Unknown"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</w:rPr>
          <w:br/>
        </w:r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  <w:u w:val="single"/>
          </w:rPr>
          <w:t>戴尔3567-r1525b笔记本怎么用U盘启动装系统？</w: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5"/>
        <w:jc w:val="left"/>
        <w:rPr>
          <w:ins w:id="39" w:author="Unknown"/>
          <w:rFonts w:ascii="宋体" w:eastAsia="宋体" w:hAnsi="宋体" w:cs="宋体"/>
          <w:kern w:val="0"/>
          <w:sz w:val="18"/>
          <w:szCs w:val="18"/>
        </w:rPr>
      </w:pPr>
      <w:ins w:id="40" w:author="Unknown">
        <w:r w:rsidRPr="00D23854">
          <w:rPr>
            <w:rFonts w:ascii="宋体" w:eastAsia="宋体" w:hAnsi="宋体" w:cs="宋体"/>
            <w:kern w:val="0"/>
            <w:sz w:val="18"/>
            <w:szCs w:val="18"/>
          </w:rPr>
          <w:lastRenderedPageBreak/>
          <w:fldChar w:fldCharType="begin"/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instrText xml:space="preserve"> HYPERLINK "http://www.chongzhuangxitong.com/20190103/1762.html" </w:instrTex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separate"/>
        </w:r>
      </w:ins>
      <w:r>
        <w:rPr>
          <w:rFonts w:ascii="宋体" w:eastAsia="宋体" w:hAnsi="宋体" w:cs="宋体"/>
          <w:noProof/>
          <w:color w:val="428BD1"/>
          <w:kern w:val="0"/>
          <w:sz w:val="18"/>
          <w:szCs w:val="18"/>
        </w:rPr>
        <w:drawing>
          <wp:inline distT="0" distB="0" distL="0" distR="0">
            <wp:extent cx="7622540" cy="4032885"/>
            <wp:effectExtent l="0" t="0" r="0" b="5715"/>
            <wp:docPr id="3" name="图片 3" descr="联想V330改装Win7 Bios设置教程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联想V330改装Win7 Bios设置教程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1" w:author="Unknown"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</w:rPr>
          <w:br/>
        </w:r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  <w:u w:val="single"/>
          </w:rPr>
          <w:t>联想V330改装Win7 Bios设置教程</w: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-15"/>
        <w:jc w:val="left"/>
        <w:rPr>
          <w:ins w:id="42" w:author="Unknown"/>
          <w:rFonts w:ascii="宋体" w:eastAsia="宋体" w:hAnsi="宋体" w:cs="宋体"/>
          <w:kern w:val="0"/>
          <w:sz w:val="18"/>
          <w:szCs w:val="18"/>
        </w:rPr>
      </w:pPr>
      <w:ins w:id="43" w:author="Unknown"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instrText xml:space="preserve"> HYPERLINK "http://www.chongzhuangxitong.com/20181113/1661.html" </w:instrTex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separate"/>
        </w:r>
      </w:ins>
      <w:r>
        <w:rPr>
          <w:rFonts w:ascii="宋体" w:eastAsia="宋体" w:hAnsi="宋体" w:cs="宋体"/>
          <w:noProof/>
          <w:color w:val="428BD1"/>
          <w:kern w:val="0"/>
          <w:sz w:val="18"/>
          <w:szCs w:val="18"/>
        </w:rPr>
        <w:drawing>
          <wp:inline distT="0" distB="0" distL="0" distR="0">
            <wp:extent cx="5711825" cy="3207385"/>
            <wp:effectExtent l="0" t="0" r="3175" b="0"/>
            <wp:docPr id="2" name="图片 2" descr="联想Yoga 530笔记本重装win10系统BIOS设置步骤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联想Yoga 530笔记本重装win10系统BIOS设置步骤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4" w:author="Unknown"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</w:rPr>
          <w:br/>
        </w:r>
        <w:r w:rsidRPr="00D23854">
          <w:rPr>
            <w:rFonts w:ascii="宋体" w:eastAsia="宋体" w:hAnsi="宋体" w:cs="宋体"/>
            <w:color w:val="428BD1"/>
            <w:kern w:val="0"/>
            <w:sz w:val="18"/>
            <w:szCs w:val="18"/>
            <w:u w:val="single"/>
          </w:rPr>
          <w:t>联想Yoga 530笔记本重装win10系统BIOS设置步骤</w:t>
        </w:r>
        <w:r w:rsidRPr="00D23854">
          <w:rPr>
            <w:rFonts w:ascii="宋体" w:eastAsia="宋体" w:hAnsi="宋体" w:cs="宋体"/>
            <w:kern w:val="0"/>
            <w:sz w:val="18"/>
            <w:szCs w:val="18"/>
          </w:rPr>
          <w:fldChar w:fldCharType="end"/>
        </w:r>
      </w:ins>
    </w:p>
    <w:p w:rsidR="00D23854" w:rsidRPr="00D23854" w:rsidRDefault="00D23854" w:rsidP="00D2385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385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23854" w:rsidRPr="00D23854" w:rsidRDefault="00D23854" w:rsidP="00D23854">
      <w:pPr>
        <w:widowControl/>
        <w:shd w:val="clear" w:color="auto" w:fill="F7F7F7"/>
        <w:jc w:val="left"/>
        <w:rPr>
          <w:ins w:id="45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" name="图片 1" descr="http://2.gravatar.com/avatar/?s=28&amp;d=http%3A%2F%2Fwww.chongzhuangxitong.com%2Fwp-content%2Fthemes%2Fd8%2Fimg%2Fdefault.png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gravatar.com/avatar/?s=28&amp;d=http%3A%2F%2Fwww.chongzhuangxitong.com%2Fwp-content%2Fthemes%2Fd8%2Fimg%2Fdefault.png&amp;r=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4" w:rsidRPr="00D23854" w:rsidRDefault="00D23854" w:rsidP="00D23854">
      <w:pPr>
        <w:widowControl/>
        <w:shd w:val="clear" w:color="auto" w:fill="F7F7F7"/>
        <w:jc w:val="left"/>
        <w:rPr>
          <w:ins w:id="46" w:author="Unknown"/>
          <w:rFonts w:ascii="宋体" w:eastAsia="宋体" w:hAnsi="宋体" w:cs="宋体"/>
          <w:color w:val="666666"/>
          <w:kern w:val="0"/>
          <w:sz w:val="24"/>
          <w:szCs w:val="24"/>
        </w:rPr>
      </w:pPr>
      <w:ins w:id="47" w:author="Unknown">
        <w:r w:rsidRPr="00D23854">
          <w:rPr>
            <w:rFonts w:ascii="宋体" w:eastAsia="宋体" w:hAnsi="宋体" w:cs="宋体"/>
            <w:color w:val="666666"/>
            <w:kern w:val="0"/>
            <w:sz w:val="24"/>
            <w:szCs w:val="24"/>
          </w:rPr>
          <w:lastRenderedPageBreak/>
          <w:t>发表我的评论</w:t>
        </w:r>
      </w:ins>
    </w:p>
    <w:p w:rsidR="00D23854" w:rsidRPr="00D23854" w:rsidRDefault="00D23854" w:rsidP="00D23854">
      <w:pPr>
        <w:widowControl/>
        <w:shd w:val="clear" w:color="auto" w:fill="FFFFFF"/>
        <w:jc w:val="left"/>
        <w:rPr>
          <w:ins w:id="48" w:author="Unknown"/>
          <w:rFonts w:ascii="宋体" w:eastAsia="宋体" w:hAnsi="宋体" w:cs="宋体"/>
          <w:kern w:val="0"/>
          <w:sz w:val="24"/>
          <w:szCs w:val="24"/>
        </w:rPr>
      </w:pPr>
      <w:ins w:id="49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object w:dxaOrig="1440" w:dyaOrig="1440">
            <v:shape id="_x0000_i1055" type="#_x0000_t75" style="width:159.6pt;height:47.8pt" o:ole="">
              <v:imagedata r:id="rId37" o:title=""/>
            </v:shape>
            <w:control r:id="rId38" w:name="DefaultOcxName2" w:shapeid="_x0000_i1055"/>
          </w:object>
        </w:r>
      </w:ins>
    </w:p>
    <w:p w:rsidR="00D23854" w:rsidRPr="00D23854" w:rsidRDefault="00D23854" w:rsidP="00D23854">
      <w:pPr>
        <w:widowControl/>
        <w:shd w:val="clear" w:color="auto" w:fill="FFFFFF"/>
        <w:jc w:val="left"/>
        <w:rPr>
          <w:ins w:id="50" w:author="Unknown"/>
          <w:rFonts w:ascii="宋体" w:eastAsia="宋体" w:hAnsi="宋体" w:cs="宋体"/>
          <w:kern w:val="0"/>
          <w:sz w:val="24"/>
          <w:szCs w:val="24"/>
        </w:rPr>
      </w:pPr>
      <w:ins w:id="51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t> 提交评论</w:t>
        </w:r>
      </w:ins>
    </w:p>
    <w:p w:rsidR="00D23854" w:rsidRPr="00D23854" w:rsidRDefault="00D23854" w:rsidP="00D23854">
      <w:pPr>
        <w:widowControl/>
        <w:shd w:val="clear" w:color="auto" w:fill="FFFFFF"/>
        <w:jc w:val="left"/>
        <w:rPr>
          <w:ins w:id="52" w:author="Unknown"/>
          <w:rFonts w:ascii="宋体" w:eastAsia="宋体" w:hAnsi="宋体" w:cs="宋体"/>
          <w:kern w:val="0"/>
          <w:sz w:val="24"/>
          <w:szCs w:val="24"/>
        </w:rPr>
      </w:pPr>
      <w:ins w:id="53" w:author="Unknown">
        <w:r w:rsidRPr="00D23854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 表情</w:t>
        </w:r>
      </w:ins>
    </w:p>
    <w:p w:rsidR="00D23854" w:rsidRPr="00D23854" w:rsidRDefault="00D23854" w:rsidP="00D23854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23854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23854" w:rsidRPr="00D23854" w:rsidRDefault="00D23854" w:rsidP="00D23854">
      <w:pPr>
        <w:widowControl/>
        <w:pBdr>
          <w:bottom w:val="single" w:sz="6" w:space="5" w:color="EAEAEA"/>
        </w:pBdr>
        <w:shd w:val="clear" w:color="auto" w:fill="F7F7F7"/>
        <w:spacing w:line="300" w:lineRule="atLeast"/>
        <w:jc w:val="left"/>
        <w:outlineLvl w:val="2"/>
        <w:rPr>
          <w:ins w:id="54" w:author="Unknown"/>
          <w:rFonts w:ascii="inherit" w:eastAsia="宋体" w:hAnsi="inherit" w:cs="宋体"/>
          <w:kern w:val="0"/>
          <w:sz w:val="23"/>
          <w:szCs w:val="23"/>
        </w:rPr>
      </w:pPr>
      <w:ins w:id="55" w:author="Unknown">
        <w:r w:rsidRPr="00D23854">
          <w:rPr>
            <w:rFonts w:ascii="inherit" w:eastAsia="宋体" w:hAnsi="inherit" w:cs="宋体"/>
            <w:kern w:val="0"/>
            <w:sz w:val="23"/>
            <w:szCs w:val="23"/>
          </w:rPr>
          <w:t>推荐</w:t>
        </w:r>
      </w:ins>
    </w:p>
    <w:p w:rsidR="00D23854" w:rsidRPr="00D23854" w:rsidRDefault="00D23854" w:rsidP="00D23854">
      <w:pPr>
        <w:widowControl/>
        <w:shd w:val="clear" w:color="auto" w:fill="FFFFFF"/>
        <w:jc w:val="center"/>
        <w:rPr>
          <w:ins w:id="56" w:author="Unknown"/>
          <w:rFonts w:ascii="宋体" w:eastAsia="宋体" w:hAnsi="宋体" w:cs="宋体"/>
          <w:kern w:val="0"/>
          <w:sz w:val="24"/>
          <w:szCs w:val="24"/>
        </w:rPr>
      </w:pPr>
      <w:ins w:id="57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br/>
        </w:r>
      </w:ins>
    </w:p>
    <w:p w:rsidR="00D23854" w:rsidRPr="00D23854" w:rsidRDefault="00D23854" w:rsidP="00D23854">
      <w:pPr>
        <w:widowControl/>
        <w:shd w:val="clear" w:color="auto" w:fill="FFFFFF"/>
        <w:jc w:val="center"/>
        <w:rPr>
          <w:ins w:id="58" w:author="Unknown"/>
          <w:rFonts w:ascii="宋体" w:eastAsia="宋体" w:hAnsi="宋体" w:cs="宋体"/>
          <w:kern w:val="0"/>
          <w:sz w:val="24"/>
          <w:szCs w:val="24"/>
        </w:rPr>
      </w:pPr>
      <w:ins w:id="59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br/>
        </w:r>
      </w:ins>
    </w:p>
    <w:p w:rsidR="00D23854" w:rsidRPr="00D23854" w:rsidRDefault="00D23854" w:rsidP="00D23854">
      <w:pPr>
        <w:widowControl/>
        <w:pBdr>
          <w:bottom w:val="single" w:sz="6" w:space="5" w:color="EAEAEA"/>
        </w:pBdr>
        <w:shd w:val="clear" w:color="auto" w:fill="F7F7F7"/>
        <w:spacing w:line="300" w:lineRule="atLeast"/>
        <w:jc w:val="left"/>
        <w:outlineLvl w:val="2"/>
        <w:rPr>
          <w:ins w:id="60" w:author="Unknown"/>
          <w:rFonts w:ascii="inherit" w:eastAsia="宋体" w:hAnsi="inherit" w:cs="宋体"/>
          <w:kern w:val="0"/>
          <w:sz w:val="23"/>
          <w:szCs w:val="23"/>
        </w:rPr>
      </w:pPr>
      <w:ins w:id="61" w:author="Unknown">
        <w:r w:rsidRPr="00D23854">
          <w:rPr>
            <w:rFonts w:ascii="inherit" w:eastAsia="宋体" w:hAnsi="inherit" w:cs="宋体"/>
            <w:kern w:val="0"/>
            <w:sz w:val="23"/>
            <w:szCs w:val="23"/>
          </w:rPr>
          <w:t>分类目录</w:t>
        </w:r>
      </w:ins>
    </w:p>
    <w:p w:rsidR="00D23854" w:rsidRPr="00D23854" w:rsidRDefault="00D23854" w:rsidP="00D2385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6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6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主板品牌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6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6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"http://www.chongzhuangxitong.com/category/zhuban/7caihong"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七彩虹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6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6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"http://www.chongzhuangxitong.com/category/zhuban/%e5%8d%8e%e5%8d%97"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华南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6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6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"http://www.chongzhuangxitong.com/category/zhuban/huaqing"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华擎</w:t>
        </w:r>
        <w:proofErr w:type="gramEnd"/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7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7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"http://www.chongzhuangxitong.com/category/zhuban/huashuo"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华硕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7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7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"http://www.chongzhuangxitong.com/category/zhuban/gigabyte"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技嘉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7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7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"http://www.chongzhuangxitong.com/category/zhuban/angda"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昂达</w:t>
        </w:r>
        <w:proofErr w:type="gramEnd"/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7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7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"http://www.chongzhuangxitong.com/category/zhuban/yingtai"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映泰</w:t>
        </w:r>
        <w:proofErr w:type="gramEnd"/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7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7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"http://www.chongzhuangxitong.com/category/pingban"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平板电脑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8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8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"http://www.chongzhuangxitong.com/category/dayinji"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打印机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8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8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"http://www.chongzhuangxitong.com/category/dayinji/penmo"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喷墨打印机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8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8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"http://www.chongzhuangxitong.com/category/dayinji/fuyinji"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复印机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8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8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"http://www.chongzhuangxitong.com/category/dayinji/jiguang"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激光打印机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8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8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电脑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9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9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"http://www.chongzhuangxitong.com/category/pc/tubiao"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图标变乱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9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9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"http://www.chongzhuangxitong.com/category/pc/heiping"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开机黑屏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9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9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"http://www.chongzhuangxitong.com/category/pc/huifu"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数据恢复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9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9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"http://www.chongzhuangxitong.com/category/pc/shangwang"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无法上网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9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9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"http://www.chongzhuangxitong.com/category/pc/wusheng"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没有声音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0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0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"http://www.chongzhuangxitong.com/category/pc/zhongdu"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电脑中毒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0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0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"http://www.chongzhuangxitong.com/category/pc/kaman"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电脑卡慢</w:t>
        </w:r>
        <w:proofErr w:type="gramEnd"/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0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0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"http://www.chongzhuangxitong.com/category/pc/diannaochangshi"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电脑常识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0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0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"http://www.chongzhuangxitong.com/category/pc/lanping"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电脑蓝屏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0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0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"http://www.chongzhuangxitong.com/category/pc/fenqu"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硬盘分区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1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1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lastRenderedPageBreak/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"http://www.chongzhuangxitong.com/category/pc/shezhi"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系统设置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1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1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"http://www.chongzhuangxitong.com/category/pc/guanji"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自动关机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1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1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"http://www.chongzhuangxitong.com/category/pc/xitong"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重装系统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1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1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"http://www.chongzhuangxitong.com/category/pc/yincangwenjian"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隐藏文件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1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1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"http://www.chongzhuangxitong.com/category/internet"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科技新闻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2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2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笔记本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2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2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"http://www.chongzhuangxitong.com/category/notebook/acer"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Acer宏基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2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2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"http://www.chongzhuangxitong.com/category/notebook/msi"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msi微星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2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2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"http://www.chongzhuangxitong.com/category/notebook/thinkpad" \o "Thinkpad系列笔记本重装系统详细教程。"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Thinkpad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2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2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"http://www.chongzhuangxitong.com/category/notebook/toshiba"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东芝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3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3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"http://www.chongzhuangxitong.com/category/notebook/huawei"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华为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3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3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"http://www.chongzhuangxitong.com/category/notebook/asus"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华硕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3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3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"http://www.chongzhuangxitong.com/category/notebook/xiaomi"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小米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3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3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"http://www.chongzhuangxitong.com/category/notebook/hp"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惠普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3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3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"http://www.chongzhuangxitong.com/category/notebook/dell"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戴尔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40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41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"http://www.chongzhuangxitong.com/category/notebook/%e6%8a%80%e5%98%89"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技嘉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42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43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"http://www.chongzhuangxitong.com/category/notebook/hasee"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神舟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44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45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"http://www.chongzhuangxitong.com/category/notebook/sony"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索尼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after="75" w:line="300" w:lineRule="atLeast"/>
        <w:ind w:left="0"/>
        <w:jc w:val="left"/>
        <w:rPr>
          <w:ins w:id="146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47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"http://www.chongzhuangxitong.com/category/notebook/lenovo"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联想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1"/>
          <w:numId w:val="3"/>
        </w:numPr>
        <w:shd w:val="clear" w:color="auto" w:fill="FFFFFF"/>
        <w:spacing w:before="100" w:beforeAutospacing="1" w:line="300" w:lineRule="atLeast"/>
        <w:ind w:left="0"/>
        <w:jc w:val="left"/>
        <w:rPr>
          <w:ins w:id="148" w:author="Unknown"/>
          <w:rFonts w:ascii="宋体" w:eastAsia="宋体" w:hAnsi="宋体" w:cs="宋体"/>
          <w:color w:val="BBBBBB"/>
          <w:kern w:val="0"/>
          <w:sz w:val="24"/>
          <w:szCs w:val="24"/>
        </w:rPr>
      </w:pPr>
      <w:ins w:id="149" w:author="Unknown"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instrText xml:space="preserve"> HYPERLINK "http://www.chongzhuangxitong.com/category/notebook/%e8%8b%b9%e6%9e%9c" </w:instrTex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苹果</w:t>
        </w:r>
        <w:r w:rsidRPr="00D23854">
          <w:rPr>
            <w:rFonts w:ascii="宋体" w:eastAsia="宋体" w:hAnsi="宋体" w:cs="宋体"/>
            <w:color w:val="BBBBBB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pBdr>
          <w:bottom w:val="single" w:sz="6" w:space="5" w:color="EAEAEA"/>
        </w:pBdr>
        <w:shd w:val="clear" w:color="auto" w:fill="F7F7F7"/>
        <w:spacing w:line="300" w:lineRule="atLeast"/>
        <w:jc w:val="left"/>
        <w:outlineLvl w:val="2"/>
        <w:rPr>
          <w:ins w:id="150" w:author="Unknown"/>
          <w:rFonts w:ascii="inherit" w:eastAsia="宋体" w:hAnsi="inherit" w:cs="宋体"/>
          <w:kern w:val="0"/>
          <w:sz w:val="23"/>
          <w:szCs w:val="23"/>
        </w:rPr>
      </w:pPr>
      <w:ins w:id="151" w:author="Unknown">
        <w:r w:rsidRPr="00D23854">
          <w:rPr>
            <w:rFonts w:ascii="inherit" w:eastAsia="宋体" w:hAnsi="inherit" w:cs="宋体"/>
            <w:kern w:val="0"/>
            <w:sz w:val="23"/>
            <w:szCs w:val="23"/>
          </w:rPr>
          <w:t>随机文章</w:t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52" w:author="Unknown"/>
          <w:rFonts w:ascii="宋体" w:eastAsia="宋体" w:hAnsi="宋体" w:cs="宋体"/>
          <w:kern w:val="0"/>
          <w:sz w:val="24"/>
          <w:szCs w:val="24"/>
        </w:rPr>
      </w:pPr>
      <w:ins w:id="153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"http://www.chongzhuangxitong.com/20190314/2395.html"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玩吃鸡遇到0x00000fe0内存错误的情况怎么办？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2019-03-14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54" w:author="Unknown"/>
          <w:rFonts w:ascii="宋体" w:eastAsia="宋体" w:hAnsi="宋体" w:cs="宋体"/>
          <w:kern w:val="0"/>
          <w:sz w:val="24"/>
          <w:szCs w:val="24"/>
        </w:rPr>
      </w:pPr>
      <w:ins w:id="155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"http://www.chongzhuangxitong.com/20150525/660.html"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苹果AIR系列mac os x重装系统教程（适用原版系统）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2015-05-25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56" w:author="Unknown"/>
          <w:rFonts w:ascii="宋体" w:eastAsia="宋体" w:hAnsi="宋体" w:cs="宋体"/>
          <w:kern w:val="0"/>
          <w:sz w:val="24"/>
          <w:szCs w:val="24"/>
        </w:rPr>
      </w:pPr>
      <w:ins w:id="157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"http://www.chongzhuangxitong.com/20190106/1995.html"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 xml:space="preserve">小米游戏本 | 笔记本Air 13.3″ </w:t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四核</w:t>
        </w:r>
        <w:proofErr w:type="gramEnd"/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 xml:space="preserve"> | 笔记本Air 12.5″ | 笔记本Pro 15.6″BIOS设置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2019-01-06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58" w:author="Unknown"/>
          <w:rFonts w:ascii="宋体" w:eastAsia="宋体" w:hAnsi="宋体" w:cs="宋体"/>
          <w:kern w:val="0"/>
          <w:sz w:val="24"/>
          <w:szCs w:val="24"/>
        </w:rPr>
      </w:pPr>
      <w:ins w:id="159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"http://www.chongzhuangxitong.com/20190106/1943.html"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华硕n551 U盘</w:t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启动重</w:t>
        </w:r>
        <w:proofErr w:type="gramEnd"/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装系统BIOS设置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2019-01-06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60" w:author="Unknown"/>
          <w:rFonts w:ascii="宋体" w:eastAsia="宋体" w:hAnsi="宋体" w:cs="宋体"/>
          <w:kern w:val="0"/>
          <w:sz w:val="24"/>
          <w:szCs w:val="24"/>
        </w:rPr>
      </w:pPr>
      <w:ins w:id="161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"http://www.chongzhuangxitong.com/20191018/2830.html"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Steam PC平台游戏玩家都是些什么配置？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2019-10-18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62" w:author="Unknown"/>
          <w:rFonts w:ascii="宋体" w:eastAsia="宋体" w:hAnsi="宋体" w:cs="宋体"/>
          <w:kern w:val="0"/>
          <w:sz w:val="24"/>
          <w:szCs w:val="24"/>
        </w:rPr>
      </w:pPr>
      <w:ins w:id="163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"http://www.chongzhuangxitong.com/20181008/979.html"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惠普打印机JET2132加墨水方法教程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2018-10-08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64" w:author="Unknown"/>
          <w:rFonts w:ascii="宋体" w:eastAsia="宋体" w:hAnsi="宋体" w:cs="宋体"/>
          <w:kern w:val="0"/>
          <w:sz w:val="24"/>
          <w:szCs w:val="24"/>
        </w:rPr>
      </w:pPr>
      <w:ins w:id="165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"http://www.chongzhuangxitong.com/20190107/2047.html"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微星gt73重装系统 U盘启动方法教程。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2019-01-07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66" w:author="Unknown"/>
          <w:rFonts w:ascii="宋体" w:eastAsia="宋体" w:hAnsi="宋体" w:cs="宋体"/>
          <w:kern w:val="0"/>
          <w:sz w:val="24"/>
          <w:szCs w:val="24"/>
        </w:rPr>
      </w:pPr>
      <w:ins w:id="167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"http://www.chongzhuangxitong.com/20181009/1007.html"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在Windows计算机上修复0x8024401c错误的五种方法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2018-10-09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68" w:author="Unknown"/>
          <w:rFonts w:ascii="宋体" w:eastAsia="宋体" w:hAnsi="宋体" w:cs="宋体"/>
          <w:kern w:val="0"/>
          <w:sz w:val="24"/>
          <w:szCs w:val="24"/>
        </w:rPr>
      </w:pPr>
      <w:ins w:id="169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"http://www.chongzhuangxitong.com/20190322/2418.html"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怎么看windows系统是32位还是64位的？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2019-03-22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70" w:author="Unknown"/>
          <w:rFonts w:ascii="宋体" w:eastAsia="宋体" w:hAnsi="宋体" w:cs="宋体"/>
          <w:kern w:val="0"/>
          <w:sz w:val="24"/>
          <w:szCs w:val="24"/>
        </w:rPr>
      </w:pPr>
      <w:ins w:id="171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"http://www.chongzhuangxitong.com/20191018/2839.html"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新买笔记本电脑内存与硬盘如何选购？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2019-10-18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72" w:author="Unknown"/>
          <w:rFonts w:ascii="宋体" w:eastAsia="宋体" w:hAnsi="宋体" w:cs="宋体"/>
          <w:kern w:val="0"/>
          <w:sz w:val="24"/>
          <w:szCs w:val="24"/>
        </w:rPr>
      </w:pPr>
      <w:ins w:id="173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"http://www.chongzhuangxitong.com/20190327/2427.html"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联想ThinkPad R490笔记本重装win10系统及BIOS设置步骤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2019-03-27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74" w:author="Unknown"/>
          <w:rFonts w:ascii="宋体" w:eastAsia="宋体" w:hAnsi="宋体" w:cs="宋体"/>
          <w:kern w:val="0"/>
          <w:sz w:val="24"/>
          <w:szCs w:val="24"/>
        </w:rPr>
      </w:pPr>
      <w:ins w:id="175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"http://www.chongzhuangxitong.com/20130131/244.html"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浏览器提示SSL证书过期解决办法！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2013-01-31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76" w:author="Unknown"/>
          <w:rFonts w:ascii="宋体" w:eastAsia="宋体" w:hAnsi="宋体" w:cs="宋体"/>
          <w:kern w:val="0"/>
          <w:sz w:val="24"/>
          <w:szCs w:val="24"/>
        </w:rPr>
      </w:pPr>
      <w:ins w:id="177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"http://www.chongzhuangxitong.com/20130306/272.html"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步骤四：U盘安装Ghost XP或Ghost win7操作系统过程。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2013-03-0611条评论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78" w:author="Unknown"/>
          <w:rFonts w:ascii="宋体" w:eastAsia="宋体" w:hAnsi="宋体" w:cs="宋体"/>
          <w:kern w:val="0"/>
          <w:sz w:val="24"/>
          <w:szCs w:val="24"/>
        </w:rPr>
      </w:pPr>
      <w:ins w:id="179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"http://www.chongzhuangxitong.com/20181026/1208.html"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戴尔Latitude 7214笔记本U</w:t>
        </w:r>
        <w:proofErr w:type="gramStart"/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盘重装</w:t>
        </w:r>
        <w:proofErr w:type="gramEnd"/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系统BIOS设置教程。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2018-10-26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numPr>
          <w:ilvl w:val="0"/>
          <w:numId w:val="4"/>
        </w:numPr>
        <w:shd w:val="clear" w:color="auto" w:fill="FFFFFF"/>
        <w:spacing w:beforeAutospacing="1" w:after="100" w:afterAutospacing="1" w:line="300" w:lineRule="atLeast"/>
        <w:ind w:left="0"/>
        <w:jc w:val="left"/>
        <w:rPr>
          <w:ins w:id="180" w:author="Unknown"/>
          <w:rFonts w:ascii="宋体" w:eastAsia="宋体" w:hAnsi="宋体" w:cs="宋体"/>
          <w:kern w:val="0"/>
          <w:sz w:val="24"/>
          <w:szCs w:val="24"/>
        </w:rPr>
      </w:pPr>
      <w:ins w:id="181" w:author="Unknown"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instrText xml:space="preserve"> HYPERLINK "http://www.chongzhuangxitong.com/20190313/2271.html" </w:instrTex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428BD1"/>
            <w:kern w:val="0"/>
            <w:szCs w:val="21"/>
          </w:rPr>
          <w:t>华硕V587UN怎么设置bios启动？</w:t>
        </w:r>
        <w:r w:rsidRPr="00D23854">
          <w:rPr>
            <w:rFonts w:ascii="宋体" w:eastAsia="宋体" w:hAnsi="宋体" w:cs="宋体"/>
            <w:color w:val="999999"/>
            <w:kern w:val="0"/>
            <w:sz w:val="18"/>
            <w:szCs w:val="18"/>
          </w:rPr>
          <w:t>2019-03-13</w:t>
        </w:r>
        <w:r w:rsidRPr="00D23854">
          <w:rPr>
            <w:rFonts w:ascii="宋体" w:eastAsia="宋体" w:hAnsi="宋体" w:cs="宋体"/>
            <w:kern w:val="0"/>
            <w:sz w:val="24"/>
            <w:szCs w:val="24"/>
          </w:rPr>
          <w:fldChar w:fldCharType="end"/>
        </w:r>
      </w:ins>
    </w:p>
    <w:p w:rsidR="00D23854" w:rsidRPr="00D23854" w:rsidRDefault="00D23854" w:rsidP="00D23854">
      <w:pPr>
        <w:widowControl/>
        <w:shd w:val="clear" w:color="auto" w:fill="414141"/>
        <w:jc w:val="left"/>
        <w:rPr>
          <w:ins w:id="182" w:author="Unknown"/>
          <w:rFonts w:ascii="宋体" w:eastAsia="宋体" w:hAnsi="宋体" w:cs="宋体"/>
          <w:color w:val="AAAAAA"/>
          <w:kern w:val="0"/>
          <w:sz w:val="24"/>
          <w:szCs w:val="24"/>
        </w:rPr>
      </w:pPr>
      <w:ins w:id="183" w:author="Unknown"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t>版权所有，保留一切权利！ © 2019 </w:t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fldChar w:fldCharType="begin"/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instrText xml:space="preserve"> HYPERLINK "http://www.chongzhuangxitong.com/" </w:instrText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  <w:u w:val="single"/>
          </w:rPr>
          <w:t>重装系统网</w:t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fldChar w:fldCharType="end"/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t xml:space="preserve">　Theme</w:t>
        </w:r>
      </w:ins>
    </w:p>
    <w:p w:rsidR="00D23854" w:rsidRPr="00D23854" w:rsidRDefault="00D23854" w:rsidP="00D23854">
      <w:pPr>
        <w:widowControl/>
        <w:shd w:val="clear" w:color="auto" w:fill="414141"/>
        <w:jc w:val="left"/>
        <w:rPr>
          <w:ins w:id="184" w:author="Unknown"/>
          <w:rFonts w:ascii="宋体" w:eastAsia="宋体" w:hAnsi="宋体" w:cs="宋体"/>
          <w:color w:val="AAAAAA"/>
          <w:kern w:val="0"/>
          <w:sz w:val="24"/>
          <w:szCs w:val="24"/>
        </w:rPr>
      </w:pPr>
      <w:ins w:id="185" w:author="Unknown"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lastRenderedPageBreak/>
          <w:fldChar w:fldCharType="begin"/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instrText xml:space="preserve"> HYPERLINK "https://www.cnzz.com/stat/website.php?web_id=2904678" \o "站长统计" \t "_blank" </w:instrText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fldChar w:fldCharType="separate"/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  <w:u w:val="single"/>
          </w:rPr>
          <w:t>站长统计</w:t>
        </w:r>
        <w:r w:rsidRPr="00D23854">
          <w:rPr>
            <w:rFonts w:ascii="宋体" w:eastAsia="宋体" w:hAnsi="宋体" w:cs="宋体"/>
            <w:color w:val="AAAAAA"/>
            <w:kern w:val="0"/>
            <w:sz w:val="24"/>
            <w:szCs w:val="24"/>
          </w:rPr>
          <w:fldChar w:fldCharType="end"/>
        </w:r>
      </w:ins>
    </w:p>
    <w:p w:rsidR="00D23854" w:rsidRDefault="00D23854">
      <w:bookmarkStart w:id="186" w:name="_GoBack"/>
      <w:bookmarkEnd w:id="186"/>
    </w:p>
    <w:sectPr w:rsidR="00D2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8B8"/>
    <w:multiLevelType w:val="multilevel"/>
    <w:tmpl w:val="EE6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9567C"/>
    <w:multiLevelType w:val="multilevel"/>
    <w:tmpl w:val="5C1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A5EDC"/>
    <w:multiLevelType w:val="multilevel"/>
    <w:tmpl w:val="E1FE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15D35"/>
    <w:multiLevelType w:val="multilevel"/>
    <w:tmpl w:val="EC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54"/>
    <w:rsid w:val="005B2751"/>
    <w:rsid w:val="00D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38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38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8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238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3854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2385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2385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2385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23854"/>
    <w:rPr>
      <w:rFonts w:ascii="Arial" w:eastAsia="宋体" w:hAnsi="Arial" w:cs="Arial"/>
      <w:vanish/>
      <w:kern w:val="0"/>
      <w:sz w:val="16"/>
      <w:szCs w:val="16"/>
    </w:rPr>
  </w:style>
  <w:style w:type="character" w:styleId="a4">
    <w:name w:val="Strong"/>
    <w:basedOn w:val="a0"/>
    <w:uiPriority w:val="22"/>
    <w:qFormat/>
    <w:rsid w:val="00D23854"/>
    <w:rPr>
      <w:b/>
      <w:bCs/>
    </w:rPr>
  </w:style>
  <w:style w:type="character" w:customStyle="1" w:styleId="muted">
    <w:name w:val="muted"/>
    <w:basedOn w:val="a0"/>
    <w:rsid w:val="00D23854"/>
  </w:style>
  <w:style w:type="paragraph" w:styleId="a5">
    <w:name w:val="Normal (Web)"/>
    <w:basedOn w:val="a"/>
    <w:uiPriority w:val="99"/>
    <w:semiHidden/>
    <w:unhideWhenUsed/>
    <w:rsid w:val="00D23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are-tit">
    <w:name w:val="share-tit"/>
    <w:basedOn w:val="a0"/>
    <w:rsid w:val="00D23854"/>
  </w:style>
  <w:style w:type="character" w:customStyle="1" w:styleId="bdsmore">
    <w:name w:val="bds_more"/>
    <w:basedOn w:val="a0"/>
    <w:rsid w:val="00D23854"/>
  </w:style>
  <w:style w:type="character" w:customStyle="1" w:styleId="article-nav-prev">
    <w:name w:val="article-nav-prev"/>
    <w:basedOn w:val="a0"/>
    <w:rsid w:val="00D23854"/>
  </w:style>
  <w:style w:type="character" w:customStyle="1" w:styleId="article-nav-next">
    <w:name w:val="article-nav-next"/>
    <w:basedOn w:val="a0"/>
    <w:rsid w:val="00D23854"/>
  </w:style>
  <w:style w:type="character" w:customStyle="1" w:styleId="text">
    <w:name w:val="text"/>
    <w:basedOn w:val="a0"/>
    <w:rsid w:val="00D23854"/>
  </w:style>
  <w:style w:type="paragraph" w:styleId="a6">
    <w:name w:val="Balloon Text"/>
    <w:basedOn w:val="a"/>
    <w:link w:val="Char"/>
    <w:uiPriority w:val="99"/>
    <w:semiHidden/>
    <w:unhideWhenUsed/>
    <w:rsid w:val="00D2385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3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38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38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8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238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3854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2385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2385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2385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23854"/>
    <w:rPr>
      <w:rFonts w:ascii="Arial" w:eastAsia="宋体" w:hAnsi="Arial" w:cs="Arial"/>
      <w:vanish/>
      <w:kern w:val="0"/>
      <w:sz w:val="16"/>
      <w:szCs w:val="16"/>
    </w:rPr>
  </w:style>
  <w:style w:type="character" w:styleId="a4">
    <w:name w:val="Strong"/>
    <w:basedOn w:val="a0"/>
    <w:uiPriority w:val="22"/>
    <w:qFormat/>
    <w:rsid w:val="00D23854"/>
    <w:rPr>
      <w:b/>
      <w:bCs/>
    </w:rPr>
  </w:style>
  <w:style w:type="character" w:customStyle="1" w:styleId="muted">
    <w:name w:val="muted"/>
    <w:basedOn w:val="a0"/>
    <w:rsid w:val="00D23854"/>
  </w:style>
  <w:style w:type="paragraph" w:styleId="a5">
    <w:name w:val="Normal (Web)"/>
    <w:basedOn w:val="a"/>
    <w:uiPriority w:val="99"/>
    <w:semiHidden/>
    <w:unhideWhenUsed/>
    <w:rsid w:val="00D23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are-tit">
    <w:name w:val="share-tit"/>
    <w:basedOn w:val="a0"/>
    <w:rsid w:val="00D23854"/>
  </w:style>
  <w:style w:type="character" w:customStyle="1" w:styleId="bdsmore">
    <w:name w:val="bds_more"/>
    <w:basedOn w:val="a0"/>
    <w:rsid w:val="00D23854"/>
  </w:style>
  <w:style w:type="character" w:customStyle="1" w:styleId="article-nav-prev">
    <w:name w:val="article-nav-prev"/>
    <w:basedOn w:val="a0"/>
    <w:rsid w:val="00D23854"/>
  </w:style>
  <w:style w:type="character" w:customStyle="1" w:styleId="article-nav-next">
    <w:name w:val="article-nav-next"/>
    <w:basedOn w:val="a0"/>
    <w:rsid w:val="00D23854"/>
  </w:style>
  <w:style w:type="character" w:customStyle="1" w:styleId="text">
    <w:name w:val="text"/>
    <w:basedOn w:val="a0"/>
    <w:rsid w:val="00D23854"/>
  </w:style>
  <w:style w:type="paragraph" w:styleId="a6">
    <w:name w:val="Balloon Text"/>
    <w:basedOn w:val="a"/>
    <w:link w:val="Char"/>
    <w:uiPriority w:val="99"/>
    <w:semiHidden/>
    <w:unhideWhenUsed/>
    <w:rsid w:val="00D2385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3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6">
              <w:marLeft w:val="0"/>
              <w:marRight w:val="30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623">
              <w:marLeft w:val="0"/>
              <w:marRight w:val="5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8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7778">
                  <w:marLeft w:val="0"/>
                  <w:marRight w:val="0"/>
                  <w:marTop w:val="0"/>
                  <w:marBottom w:val="15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EEEEEE"/>
                        <w:right w:val="none" w:sz="0" w:space="0" w:color="auto"/>
                      </w:divBdr>
                      <w:divsChild>
                        <w:div w:id="7335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4765">
                          <w:marLeft w:val="15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9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858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9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949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5" w:color="428BCA"/>
            <w:bottom w:val="none" w:sz="0" w:space="0" w:color="auto"/>
            <w:right w:val="none" w:sz="0" w:space="0" w:color="auto"/>
          </w:divBdr>
          <w:divsChild>
            <w:div w:id="540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ongzhuangxitong.com/gpt-to-mbr" TargetMode="External"/><Relationship Id="rId13" Type="http://schemas.openxmlformats.org/officeDocument/2006/relationships/hyperlink" Target="http://www.chongzhuangxitong.com/upan" TargetMode="External"/><Relationship Id="rId18" Type="http://schemas.openxmlformats.org/officeDocument/2006/relationships/hyperlink" Target="http://www.chongzhuangxitong.com/20181025/1278.html" TargetMode="External"/><Relationship Id="rId26" Type="http://schemas.openxmlformats.org/officeDocument/2006/relationships/image" Target="media/image8.jpe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chongzhuangxitong.com/20181025/1278.html" TargetMode="External"/><Relationship Id="rId34" Type="http://schemas.openxmlformats.org/officeDocument/2006/relationships/hyperlink" Target="http://www.chongzhuangxitong.com/20181113/1661.html" TargetMode="External"/><Relationship Id="rId7" Type="http://schemas.openxmlformats.org/officeDocument/2006/relationships/hyperlink" Target="http://www.chongzhuangxitong.com/" TargetMode="External"/><Relationship Id="rId12" Type="http://schemas.openxmlformats.org/officeDocument/2006/relationships/hyperlink" Target="http://www.chongzhuangxitong.com/link" TargetMode="External"/><Relationship Id="rId17" Type="http://schemas.openxmlformats.org/officeDocument/2006/relationships/control" Target="activeX/activeX2.xml"/><Relationship Id="rId25" Type="http://schemas.openxmlformats.org/officeDocument/2006/relationships/image" Target="media/image7.jpeg"/><Relationship Id="rId33" Type="http://schemas.openxmlformats.org/officeDocument/2006/relationships/image" Target="media/image12.jpeg"/><Relationship Id="rId38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hyperlink" Target="http://www.chongzhuangxitong.com/author/admin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chongzhuangxitong.com/about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://www.chongzhuangxitong.com/20190103/1762.html" TargetMode="External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23" Type="http://schemas.openxmlformats.org/officeDocument/2006/relationships/image" Target="media/image5.jpeg"/><Relationship Id="rId28" Type="http://schemas.openxmlformats.org/officeDocument/2006/relationships/hyperlink" Target="http://www.chongzhuangxitong.com/20190311/2220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://www.chongzhuangxitong.com/xp" TargetMode="External"/><Relationship Id="rId19" Type="http://schemas.openxmlformats.org/officeDocument/2006/relationships/hyperlink" Target="http://www.chongzhuangxitong.com/category/notebook/thinkpad" TargetMode="Externa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www.chongzhuangxitong.com/windows7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hyperlink" Target="http://www.chongzhuangxitong.com/20190108/2058.html" TargetMode="External"/><Relationship Id="rId35" Type="http://schemas.openxmlformats.org/officeDocument/2006/relationships/image" Target="media/image1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xiaer</dc:creator>
  <cp:lastModifiedBy>xiaer</cp:lastModifiedBy>
  <cp:revision>1</cp:revision>
  <dcterms:created xsi:type="dcterms:W3CDTF">2019-12-10T15:14:00Z</dcterms:created>
  <dcterms:modified xsi:type="dcterms:W3CDTF">2019-12-10T15:14:00Z</dcterms:modified>
</cp:coreProperties>
</file>